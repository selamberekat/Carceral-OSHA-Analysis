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22 June 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0070c0"/>
        </w:rPr>
      </w:pPr>
      <w:r w:rsidDel="00000000" w:rsidR="00000000" w:rsidRPr="00000000">
        <w:rPr>
          <w:b w:val="1"/>
          <w:color w:val="0070c0"/>
          <w:rtl w:val="0"/>
        </w:rPr>
        <w:t xml:space="preserve">Summer Outline for OSHA dataset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Question of interest: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how serious the violation type was based on the penalty fees applied to the facilities?</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the involvement of union status increase or decreases the case duration to resolve?</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relationship between key toxicity variables and owner type? Is the relationship strong or weak?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does it take for a union to resolve the issue?</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Suggested methods: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logistic regression model for a categorical and numeric variable.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variables to include are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viol_type (categ)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cur_penalty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init_penalty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nr_exposed </w:t>
      </w: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(categ)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single"/>
          <w:shd w:fill="auto" w:val="clear"/>
          <w:vertAlign w:val="baseline"/>
        </w:rPr>
      </w:pPr>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Probably descriptive stats like table and a graph to show.</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variables to include are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union_status (categ)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nr_instances (categ)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insp_type (categ)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insp_scope (categ)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logistic regression model for a categorical and numeric variable.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variables to include are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Owner_type(categ)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viol_type (categ)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cur_penalty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init_penalty (num)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insp_type(categ)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insp_scope(categ)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nr_exposed (categ)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sdt>
        <w:sdtPr>
          <w:tag w:val="goog_rdk_4"/>
        </w:sdtPr>
        <w:sdtContent>
          <w:commentRangeStart w:id="4"/>
        </w:sdtContent>
      </w:sdt>
      <w:sdt>
        <w:sdtPr>
          <w:tag w:val="goog_rdk_5"/>
        </w:sdtPr>
        <w:sdtContent>
          <w:commentRangeStart w:id="5"/>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graphs:</w:t>
      </w:r>
      <w:commentRangeEnd w:id="4"/>
      <w:r w:rsidDel="00000000" w:rsidR="00000000" w:rsidRPr="00000000">
        <w:commentReference w:id="4"/>
      </w:r>
      <w:commentRangeEnd w:id="5"/>
      <w:r w:rsidDel="00000000" w:rsidR="00000000" w:rsidRPr="00000000">
        <w:commentReference w:id="5"/>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variables to include are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union_status (categ)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open_date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close_date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nr_instances (categ)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insp_type (categ)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insp_scope (categ)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tag w:val="goog_rdk_10"/>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7"/>
            </w:sdtPr>
            <w:sdtContent>
              <w:ins w:author="Savannah Hunter" w:id="0" w:date="2021-06-25T21:51:57Z"/>
              <w:sdt>
                <w:sdtPr>
                  <w:tag w:val="goog_rdk_8"/>
                </w:sdtPr>
                <w:sdtContent>
                  <w:commentRangeStart w:id="6"/>
                </w:sdtContent>
              </w:sdt>
              <w:ins w:author="Savannah Hunter" w:id="0" w:date="2021-06-25T21:51:57Z">
                <w:sdt>
                  <w:sdtPr>
                    <w:tag w:val="goog_rdk_9"/>
                  </w:sdtPr>
                  <w:sdtContent>
                    <w:commentRangeStart w:id="7"/>
                  </w:sdtContent>
                </w:sdt>
                <w:r w:rsidDel="00000000" w:rsidR="00000000" w:rsidRPr="00000000">
                  <w:rPr>
                    <w:rtl w:val="0"/>
                  </w:rPr>
                  <w:t xml:space="preserve">I like that you list the variables! I think one thing that would help me is to list which is the dependent variable and which are the independents.  From what I read I see a few proposed regression models.</w:t>
                </w:r>
              </w:ins>
            </w:sdtContent>
          </w:sdt>
        </w:p>
      </w:sdtContent>
    </w:sdt>
    <w:sdt>
      <w:sdtPr>
        <w:tag w:val="goog_rdk_12"/>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11"/>
            </w:sdtPr>
            <w:sdtContent>
              <w:ins w:author="Savannah Hunter" w:id="0" w:date="2021-06-25T21:51:57Z">
                <w:r w:rsidDel="00000000" w:rsidR="00000000" w:rsidRPr="00000000">
                  <w:rPr>
                    <w:rtl w:val="0"/>
                  </w:rPr>
                </w:r>
              </w:ins>
            </w:sdtContent>
          </w:sdt>
        </w:p>
      </w:sdtContent>
    </w:sdt>
    <w:sdt>
      <w:sdtPr>
        <w:tag w:val="goog_rdk_14"/>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13"/>
            </w:sdtPr>
            <w:sdtContent>
              <w:ins w:author="Savannah Hunter" w:id="0" w:date="2021-06-25T21:51:57Z">
                <w:r w:rsidDel="00000000" w:rsidR="00000000" w:rsidRPr="00000000">
                  <w:rPr>
                    <w:rtl w:val="0"/>
                  </w:rPr>
                  <w:t xml:space="preserve">Linear regressions:</w:t>
                </w:r>
              </w:ins>
            </w:sdtContent>
          </w:sdt>
        </w:p>
      </w:sdtContent>
    </w:sdt>
    <w:sdt>
      <w:sdtPr>
        <w:tag w:val="goog_rdk_16"/>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15"/>
            </w:sdtPr>
            <w:sdtContent>
              <w:ins w:author="Savannah Hunter" w:id="0" w:date="2021-06-25T21:51:57Z">
                <w:r w:rsidDel="00000000" w:rsidR="00000000" w:rsidRPr="00000000">
                  <w:rPr>
                    <w:rtl w:val="0"/>
                  </w:rPr>
                  <w:t xml:space="preserve">DV: current penalty (or initial penalty) </w:t>
                </w:r>
              </w:ins>
            </w:sdtContent>
          </w:sdt>
        </w:p>
      </w:sdtContent>
    </w:sdt>
    <w:sdt>
      <w:sdtPr>
        <w:tag w:val="goog_rdk_1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17"/>
            </w:sdtPr>
            <w:sdtContent>
              <w:ins w:author="Savannah Hunter" w:id="0" w:date="2021-06-25T21:51:57Z">
                <w:r w:rsidDel="00000000" w:rsidR="00000000" w:rsidRPr="00000000">
                  <w:rPr>
                    <w:rtl w:val="0"/>
                  </w:rPr>
                  <w:t xml:space="preserve">IVs: ??? Up to you. What might predict the penalty amount? Gravity should but a lot is missing. Union_status, owner_type, nr_exposed (this is a total we could make an average nr exposed if you prefer), nr_violation, inspection_type, viol_type, and time open - could all be good! </w:t>
                </w:r>
              </w:ins>
            </w:sdtContent>
          </w:sdt>
        </w:p>
      </w:sdtContent>
    </w:sdt>
    <w:sdt>
      <w:sdtPr>
        <w:tag w:val="goog_rdk_20"/>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19"/>
            </w:sdtPr>
            <w:sdtContent>
              <w:ins w:author="Savannah Hunter" w:id="0" w:date="2021-06-25T21:51:57Z">
                <w:r w:rsidDel="00000000" w:rsidR="00000000" w:rsidRPr="00000000">
                  <w:rPr>
                    <w:rtl w:val="0"/>
                  </w:rPr>
                </w:r>
              </w:ins>
            </w:sdtContent>
          </w:sdt>
        </w:p>
      </w:sdtContent>
    </w:sdt>
    <w:sdt>
      <w:sdtPr>
        <w:tag w:val="goog_rdk_22"/>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21"/>
            </w:sdtPr>
            <w:sdtContent>
              <w:ins w:author="Savannah Hunter" w:id="0" w:date="2021-06-25T21:51:57Z">
                <w:r w:rsidDel="00000000" w:rsidR="00000000" w:rsidRPr="00000000">
                  <w:rPr>
                    <w:rtl w:val="0"/>
                  </w:rPr>
                  <w:t xml:space="preserve">DV: average number of days the inspection was open</w:t>
                </w:r>
              </w:ins>
            </w:sdtContent>
          </w:sdt>
        </w:p>
      </w:sdtContent>
    </w:sdt>
    <w:sdt>
      <w:sdtPr>
        <w:tag w:val="goog_rdk_24"/>
      </w:sdtPr>
      <w:sdtContent>
        <w:p w:rsidR="00000000" w:rsidDel="00000000" w:rsidP="00000000" w:rsidRDefault="00000000" w:rsidRPr="00000000" w14:paraId="00000020">
          <w:pPr>
            <w:rPr>
              <w:ins w:author="Savannah Hunter" w:id="0" w:date="2021-06-25T21:51:57Z"/>
            </w:rPr>
          </w:pPr>
          <w:sdt>
            <w:sdtPr>
              <w:tag w:val="goog_rdk_23"/>
            </w:sdtPr>
            <w:sdtContent>
              <w:ins w:author="Savannah Hunter" w:id="0" w:date="2021-06-25T21:51:57Z">
                <w:r w:rsidDel="00000000" w:rsidR="00000000" w:rsidRPr="00000000">
                  <w:rPr>
                    <w:rtl w:val="0"/>
                  </w:rPr>
                  <w:t xml:space="preserve">IVs: ??? Up to you. What might predict longer duration? You mentioned union status. Owner_type, nr_exposed, nr_violation, inspection_type, inspection_scope might make sense but could be collinear with  nr_violations, viol_type, gravity (but a lot missing), initial penalty (this would be super interesting bc perhaps greater initial penalty means the case is open longer because they might try to contest having to pay that much).</w:t>
                </w:r>
              </w:ins>
            </w:sdtContent>
          </w:sdt>
        </w:p>
      </w:sdtContent>
    </w:sdt>
    <w:sdt>
      <w:sdtPr>
        <w:tag w:val="goog_rdk_26"/>
      </w:sdtPr>
      <w:sdtContent>
        <w:p w:rsidR="00000000" w:rsidDel="00000000" w:rsidP="00000000" w:rsidRDefault="00000000" w:rsidRPr="00000000" w14:paraId="00000021">
          <w:pPr>
            <w:rPr>
              <w:ins w:author="Savannah Hunter" w:id="0" w:date="2021-06-25T21:51:57Z"/>
            </w:rPr>
          </w:pPr>
          <w:sdt>
            <w:sdtPr>
              <w:tag w:val="goog_rdk_25"/>
            </w:sdtPr>
            <w:sdtContent>
              <w:ins w:author="Savannah Hunter" w:id="0" w:date="2021-06-25T21:51:57Z">
                <w:r w:rsidDel="00000000" w:rsidR="00000000" w:rsidRPr="00000000">
                  <w:rPr>
                    <w:rtl w:val="0"/>
                  </w:rPr>
                </w:r>
              </w:ins>
            </w:sdtContent>
          </w:sdt>
        </w:p>
      </w:sdtContent>
    </w:sdt>
    <w:sdt>
      <w:sdtPr>
        <w:tag w:val="goog_rdk_28"/>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27"/>
            </w:sdtPr>
            <w:sdtContent>
              <w:ins w:author="Savannah Hunter" w:id="0" w:date="2021-06-25T21:51:57Z">
                <w:r w:rsidDel="00000000" w:rsidR="00000000" w:rsidRPr="00000000">
                  <w:rPr>
                    <w:rtl w:val="0"/>
                  </w:rPr>
                  <w:t xml:space="preserve">Logistic:</w:t>
                </w:r>
              </w:ins>
            </w:sdtContent>
          </w:sdt>
        </w:p>
      </w:sdtContent>
    </w:sdt>
    <w:sdt>
      <w:sdtPr>
        <w:tag w:val="goog_rdk_30"/>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29"/>
            </w:sdtPr>
            <w:sdtContent>
              <w:ins w:author="Savannah Hunter" w:id="0" w:date="2021-06-25T21:51:57Z">
                <w:r w:rsidDel="00000000" w:rsidR="00000000" w:rsidRPr="00000000">
                  <w:rPr>
                    <w:rtl w:val="0"/>
                  </w:rPr>
                  <w:t xml:space="preserve">DV: Viol_type (categorical)  - the categories are other than serious, serious, and repeat. So in the “long” data it would be easy to do logistic regression because you might think about adding “serious” and “repeat” together into one variable. That way you have 0 - other than serious and 1 - serious or repeat. Because repeat violations are, in a way, serious, because they had an issue once and then they had the same issue again later so they didn’t really solve the problem! </w:t>
                </w:r>
              </w:ins>
            </w:sdtContent>
          </w:sdt>
        </w:p>
      </w:sdtContent>
    </w:sdt>
    <w:sdt>
      <w:sdtPr>
        <w:tag w:val="goog_rdk_32"/>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31"/>
            </w:sdtPr>
            <w:sdtContent>
              <w:ins w:author="Savannah Hunter" w:id="0" w:date="2021-06-25T21:51:57Z">
                <w:r w:rsidDel="00000000" w:rsidR="00000000" w:rsidRPr="00000000">
                  <w:rPr>
                    <w:rtl w:val="0"/>
                  </w:rPr>
                </w:r>
              </w:ins>
            </w:sdtContent>
          </w:sdt>
        </w:p>
      </w:sdtContent>
    </w:sdt>
    <w:sdt>
      <w:sdtPr>
        <w:tag w:val="goog_rdk_34"/>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33"/>
            </w:sdtPr>
            <w:sdtContent>
              <w:ins w:author="Savannah Hunter" w:id="0" w:date="2021-06-25T21:51:57Z">
                <w:r w:rsidDel="00000000" w:rsidR="00000000" w:rsidRPr="00000000">
                  <w:rPr>
                    <w:rtl w:val="0"/>
                  </w:rPr>
                  <w:t xml:space="preserve">However, the “wide” data are a little tricky. In the wide data instead of other than serious or serious/repeat we have total number of times they had an other than serious violation, total number of times they had a repeat violation, and total number of times they had a serious violation. So we have three separate variables. </w:t>
                </w:r>
              </w:ins>
            </w:sdtContent>
          </w:sdt>
        </w:p>
      </w:sdtContent>
    </w:sdt>
    <w:sdt>
      <w:sdtPr>
        <w:tag w:val="goog_rdk_36"/>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35"/>
            </w:sdtPr>
            <w:sdtContent>
              <w:ins w:author="Savannah Hunter" w:id="0" w:date="2021-06-25T21:51:57Z">
                <w:r w:rsidDel="00000000" w:rsidR="00000000" w:rsidRPr="00000000">
                  <w:rPr>
                    <w:rtl w:val="0"/>
                  </w:rPr>
                </w:r>
              </w:ins>
            </w:sdtContent>
          </w:sdt>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37"/>
            </w:sdtPr>
            <w:sdtContent>
              <w:ins w:author="Savannah Hunter" w:id="0" w:date="2021-06-25T21:51:57Z">
                <w:r w:rsidDel="00000000" w:rsidR="00000000" w:rsidRPr="00000000">
                  <w:rPr>
                    <w:rtl w:val="0"/>
                  </w:rPr>
                  <w:t xml:space="preserve">So you have a few options: 1) You could do another linear regression predicting total other than serious violations. 2) You do another linear regression model predicting total serious (or repeat) violations. 3) You could re-code the data and create a binary variable 0 - if they never had any serious violations and 1 if they ever had a serious violation. I don’t think this would be too hard to do and would allow you to meet your goal to do a logistic regression. </w:t>
                </w:r>
              </w:ins>
            </w:sdtContent>
          </w:sdt>
        </w:p>
      </w:sdtContent>
    </w:sdt>
    <w:sdt>
      <w:sdtPr>
        <w:tag w:val="goog_rdk_40"/>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vannah Hunter" w:id="0" w:date="2021-06-25T21:51:57Z"/>
            </w:rPr>
          </w:pPr>
          <w:sdt>
            <w:sdtPr>
              <w:tag w:val="goog_rdk_39"/>
            </w:sdtPr>
            <w:sdtContent>
              <w:ins w:author="Savannah Hunter" w:id="0" w:date="2021-06-25T21:51:57Z">
                <w:r w:rsidDel="00000000" w:rsidR="00000000" w:rsidRPr="00000000">
                  <w:rPr>
                    <w:rtl w:val="0"/>
                  </w:rPr>
                  <w:t xml:space="preserve">IVS: ??? This is up to you.  What might predict ever having a serious (or not serious) violation?  My suggestions might be Union_status, owner_type, average number of people in the facility, nr_instances or number of times inspected/cited. I’m not sure the other variables make much sense. </w:t>
                </w:r>
              </w:ins>
            </w:sdtContent>
          </w:sdt>
        </w:p>
      </w:sdtContent>
    </w:sd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lamawit Berekat" w:id="6" w:date="2021-07-18T17:34:17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i forgot to do it that way but that would have been more helpful for the analysis modeling.</w:t>
      </w:r>
    </w:p>
  </w:comment>
  <w:comment w:author="Selamawit Berekat" w:id="7" w:date="2021-07-18T17:35:31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models b/c i narrowed the questions into 4 questions. Actually, QN3 can be done with simple/multiple linear but first I'll re-confirm with Ambar that I'm not re-doing his work.</w:t>
      </w:r>
    </w:p>
  </w:comment>
  <w:comment w:author="Savannah Hunter" w:id="2" w:date="2021-06-25T21:55:34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numeric.</w:t>
      </w:r>
    </w:p>
  </w:comment>
  <w:comment w:author="Savannah Hunter" w:id="3" w:date="2021-06-25T21:48:54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Ambar might have done this. You could check with him so you don't have to put in any extra work.</w:t>
      </w:r>
    </w:p>
  </w:comment>
  <w:comment w:author="Savannah Hunter" w:id="4" w:date="2021-06-25T22:17:30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worry about visualizing the models yet. I would focus on running the regression models and interpreting the coefficients and then we can think about a way to present that info visually if you want.</w:t>
      </w:r>
    </w:p>
  </w:comment>
  <w:comment w:author="Selamawit Berekat" w:id="5" w:date="2021-07-18T17:29:29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what will be the best method to answer Qn. 4 , but I agree visualization should be the last to be concerned now.</w:t>
      </w:r>
    </w:p>
  </w:comment>
  <w:comment w:author="Savannah Hunter" w:id="0" w:date="2021-06-25T21:49:42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such an interesting question! So dependent variable is time and independent variable is union (plus any controls). That sounds cool!</w:t>
      </w:r>
    </w:p>
  </w:comment>
  <w:comment w:author="Savannah Hunter" w:id="1" w:date="2021-06-25T21:49:57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similar to number 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A" w15:done="0"/>
  <w15:commentEx w15:paraId="0000002B" w15:paraIdParent="0000002A" w15:done="0"/>
  <w15:commentEx w15:paraId="0000002C" w15:done="0"/>
  <w15:commentEx w15:paraId="0000002D" w15:done="0"/>
  <w15:commentEx w15:paraId="0000002E" w15:done="0"/>
  <w15:commentEx w15:paraId="0000002F" w15:paraIdParent="0000002E" w15:done="0"/>
  <w15:commentEx w15:paraId="00000030" w15:done="0"/>
  <w15:commentEx w15:paraId="000000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1788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gm7LEqWoiZFm3dPMeU2u0qGfg==">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2021-06-23T01:54:00Z</dcterms:created>
  <dc:creator>Selamawit Munir Berekat</dc:creator>
</cp:coreProperties>
</file>